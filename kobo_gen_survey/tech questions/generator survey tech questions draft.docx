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C6C77" w14:textId="1BFD8BBF" w:rsidR="00893157" w:rsidRDefault="00893157" w:rsidP="00893157">
      <w:r>
        <w:t>Identification Information:</w:t>
      </w:r>
    </w:p>
    <w:p w14:paraId="4AAA14CE" w14:textId="77777777" w:rsidR="00893157" w:rsidRDefault="00893157" w:rsidP="00893157"/>
    <w:p w14:paraId="79ECFB2C" w14:textId="77777777" w:rsidR="00893157" w:rsidRDefault="00893157" w:rsidP="00893157">
      <w:r>
        <w:t xml:space="preserve">    Asset ID or Serial Number</w:t>
      </w:r>
    </w:p>
    <w:p w14:paraId="136CCD1C" w14:textId="77777777" w:rsidR="00893157" w:rsidRDefault="00893157" w:rsidP="00893157">
      <w:r>
        <w:t xml:space="preserve">    Brand and Model</w:t>
      </w:r>
    </w:p>
    <w:p w14:paraId="5005640B" w14:textId="77777777" w:rsidR="00893157" w:rsidRDefault="00893157" w:rsidP="00893157">
      <w:r>
        <w:t xml:space="preserve">    Location (Site, Camp, Building, etc.)</w:t>
      </w:r>
    </w:p>
    <w:p w14:paraId="79DBCEA9" w14:textId="77777777" w:rsidR="00893157" w:rsidRDefault="00893157" w:rsidP="00893157">
      <w:r>
        <w:t xml:space="preserve">    Date of Acquisition</w:t>
      </w:r>
    </w:p>
    <w:p w14:paraId="73AEAD21" w14:textId="1E0B5BFC" w:rsidR="366ADE6C" w:rsidRDefault="366ADE6C" w:rsidP="62E0B104">
      <w:r>
        <w:t>Ownership  (camp .office etc)</w:t>
      </w:r>
    </w:p>
    <w:p w14:paraId="00943357" w14:textId="77777777" w:rsidR="00893157" w:rsidRDefault="00893157" w:rsidP="00893157"/>
    <w:p w14:paraId="50825384" w14:textId="77777777" w:rsidR="00893157" w:rsidRDefault="00893157" w:rsidP="00893157">
      <w:r>
        <w:t>Technical Specifications:</w:t>
      </w:r>
    </w:p>
    <w:p w14:paraId="32CAD0A9" w14:textId="77777777" w:rsidR="00893157" w:rsidRDefault="00893157" w:rsidP="00893157"/>
    <w:p w14:paraId="29B3C34E" w14:textId="77777777" w:rsidR="00893157" w:rsidRDefault="00893157" w:rsidP="00893157">
      <w:r>
        <w:t xml:space="preserve">    Capacity (in kVA or kW)</w:t>
      </w:r>
    </w:p>
    <w:p w14:paraId="70584DFE" w14:textId="77777777" w:rsidR="00893157" w:rsidRDefault="00893157" w:rsidP="00893157">
      <w:r>
        <w:t xml:space="preserve">    Rated Voltage and Frequency</w:t>
      </w:r>
    </w:p>
    <w:p w14:paraId="06B4EE21" w14:textId="77777777" w:rsidR="00893157" w:rsidRDefault="00893157" w:rsidP="00893157">
      <w:r>
        <w:t xml:space="preserve">    Type of alternator</w:t>
      </w:r>
    </w:p>
    <w:p w14:paraId="66202E58" w14:textId="77777777" w:rsidR="00893157" w:rsidRDefault="00893157" w:rsidP="00893157">
      <w:r>
        <w:t xml:space="preserve">    Engine make and model</w:t>
      </w:r>
    </w:p>
    <w:p w14:paraId="7B9ED54F" w14:textId="77777777" w:rsidR="00893157" w:rsidRDefault="00893157" w:rsidP="00893157">
      <w:r>
        <w:t xml:space="preserve">    Number of Phases</w:t>
      </w:r>
    </w:p>
    <w:p w14:paraId="176A34C2" w14:textId="77777777" w:rsidR="00893157" w:rsidRDefault="00893157" w:rsidP="00893157">
      <w:r>
        <w:t xml:space="preserve">    Starting method (e.g., electric start, manual crank)</w:t>
      </w:r>
    </w:p>
    <w:p w14:paraId="6076B018" w14:textId="77777777" w:rsidR="00893157" w:rsidRDefault="00893157" w:rsidP="00893157"/>
    <w:p w14:paraId="444E7CB5" w14:textId="77777777" w:rsidR="00893157" w:rsidRDefault="00893157" w:rsidP="00893157">
      <w:r>
        <w:t>Operational Data:</w:t>
      </w:r>
    </w:p>
    <w:p w14:paraId="12130C7D" w14:textId="77777777" w:rsidR="00893157" w:rsidRDefault="00893157" w:rsidP="00893157"/>
    <w:p w14:paraId="7FD2DDFD" w14:textId="77777777" w:rsidR="00893157" w:rsidRDefault="00893157" w:rsidP="00893157">
      <w:r>
        <w:t xml:space="preserve">    Total hours of operation (lifetime)</w:t>
      </w:r>
    </w:p>
    <w:p w14:paraId="579B3728" w14:textId="77777777" w:rsidR="00893157" w:rsidRDefault="00893157" w:rsidP="00893157">
      <w:r>
        <w:t xml:space="preserve">    Average number of operational hours per day</w:t>
      </w:r>
    </w:p>
    <w:p w14:paraId="789FEA4C" w14:textId="588C68FB" w:rsidR="00893157" w:rsidRDefault="00893157" w:rsidP="62E0B104">
      <w:pPr>
        <w:rPr>
          <w:highlight w:val="yellow"/>
        </w:rPr>
      </w:pPr>
      <w:r>
        <w:t xml:space="preserve">    </w:t>
      </w:r>
      <w:commentRangeStart w:id="0"/>
      <w:commentRangeStart w:id="1"/>
      <w:r w:rsidRPr="6E773440">
        <w:rPr>
          <w:highlight w:val="yellow"/>
        </w:rPr>
        <w:t>Average load (in % of total capacity)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29EC4D9D" w14:textId="77777777" w:rsidR="00893157" w:rsidRDefault="00893157" w:rsidP="00893157">
      <w:r>
        <w:t xml:space="preserve">    Fuel consumption rate (liters/hour)</w:t>
      </w:r>
    </w:p>
    <w:p w14:paraId="696A3801" w14:textId="77777777" w:rsidR="00893157" w:rsidRDefault="00893157" w:rsidP="00893157"/>
    <w:p w14:paraId="2AF37281" w14:textId="77777777" w:rsidR="00893157" w:rsidRDefault="00893157" w:rsidP="00893157">
      <w:r>
        <w:t>Maintenance History:</w:t>
      </w:r>
    </w:p>
    <w:p w14:paraId="587C872B" w14:textId="77777777" w:rsidR="00893157" w:rsidRDefault="00893157" w:rsidP="00893157"/>
    <w:p w14:paraId="3C5A6153" w14:textId="77777777" w:rsidR="00893157" w:rsidRDefault="00893157" w:rsidP="00893157">
      <w:r>
        <w:t xml:space="preserve">    </w:t>
      </w:r>
      <w:commentRangeStart w:id="2"/>
      <w:r>
        <w:t>Dates of routine maintenance</w:t>
      </w:r>
      <w:commentRangeEnd w:id="2"/>
      <w:r>
        <w:commentReference w:id="2"/>
      </w:r>
    </w:p>
    <w:p w14:paraId="72548BC9" w14:textId="77777777" w:rsidR="00893157" w:rsidRDefault="00893157" w:rsidP="00893157">
      <w:r>
        <w:t xml:space="preserve">    Maintenance activities performed</w:t>
      </w:r>
    </w:p>
    <w:p w14:paraId="308387AB" w14:textId="77777777" w:rsidR="00893157" w:rsidRDefault="00893157" w:rsidP="00893157">
      <w:r>
        <w:t xml:space="preserve">    Parts replaced or repaired</w:t>
      </w:r>
    </w:p>
    <w:p w14:paraId="40F88975" w14:textId="77777777" w:rsidR="00893157" w:rsidRDefault="00893157" w:rsidP="00893157">
      <w:r>
        <w:t xml:space="preserve">    Upcoming scheduled maintenance</w:t>
      </w:r>
    </w:p>
    <w:p w14:paraId="19BE1B48" w14:textId="77777777" w:rsidR="00893157" w:rsidRDefault="00893157" w:rsidP="00893157">
      <w:r>
        <w:t xml:space="preserve">    Maintenance provider (internal team, external vendor, etc.)</w:t>
      </w:r>
    </w:p>
    <w:p w14:paraId="2D296177" w14:textId="77777777" w:rsidR="00893157" w:rsidRDefault="00893157" w:rsidP="00893157"/>
    <w:p w14:paraId="278CD093" w14:textId="77777777" w:rsidR="00893157" w:rsidRDefault="00893157" w:rsidP="00893157">
      <w:r>
        <w:t>Fuel &amp; Storage:</w:t>
      </w:r>
    </w:p>
    <w:p w14:paraId="602A4FAC" w14:textId="77777777" w:rsidR="00893157" w:rsidRDefault="00893157" w:rsidP="00893157"/>
    <w:p w14:paraId="523F6322" w14:textId="77777777" w:rsidR="00893157" w:rsidRDefault="00893157" w:rsidP="00893157">
      <w:r>
        <w:t xml:space="preserve">    Type of fuel used (specific grade if applicable)</w:t>
      </w:r>
    </w:p>
    <w:p w14:paraId="64CAED89" w14:textId="77777777" w:rsidR="00893157" w:rsidRDefault="00893157" w:rsidP="00893157">
      <w:r>
        <w:t xml:space="preserve">    Size and type of the fuel storage tank</w:t>
      </w:r>
    </w:p>
    <w:p w14:paraId="580786F8" w14:textId="77777777" w:rsidR="00893157" w:rsidRDefault="00893157" w:rsidP="00893157">
      <w:r>
        <w:t xml:space="preserve">    Average fuel refill intervals</w:t>
      </w:r>
    </w:p>
    <w:p w14:paraId="33D1CF02" w14:textId="77777777" w:rsidR="00893157" w:rsidRDefault="00893157" w:rsidP="00893157">
      <w:r>
        <w:t xml:space="preserve">    Fuel supplier details</w:t>
      </w:r>
    </w:p>
    <w:p w14:paraId="12FF3D52" w14:textId="77777777" w:rsidR="00893157" w:rsidRDefault="00893157" w:rsidP="00893157"/>
    <w:p w14:paraId="64E0321A" w14:textId="77777777" w:rsidR="00893157" w:rsidRDefault="00893157" w:rsidP="00893157">
      <w:r>
        <w:t>Condition &amp; Health:</w:t>
      </w:r>
    </w:p>
    <w:p w14:paraId="07EEFBF2" w14:textId="77777777" w:rsidR="00893157" w:rsidRDefault="00893157" w:rsidP="00893157"/>
    <w:p w14:paraId="764426FC" w14:textId="77777777" w:rsidR="00893157" w:rsidRDefault="00893157" w:rsidP="00893157">
      <w:r>
        <w:t xml:space="preserve">    Current condition rating (e.g., New, Excellent, Good, Fair, Poor)</w:t>
      </w:r>
    </w:p>
    <w:p w14:paraId="2F989AF7" w14:textId="77777777" w:rsidR="00893157" w:rsidRDefault="00893157" w:rsidP="00893157">
      <w:r>
        <w:t xml:space="preserve">    Known issues or defects</w:t>
      </w:r>
    </w:p>
    <w:p w14:paraId="0C7DD4AB" w14:textId="77777777" w:rsidR="00893157" w:rsidRDefault="00893157" w:rsidP="00893157">
      <w:r>
        <w:t xml:space="preserve">    Estimated remaining lifespan</w:t>
      </w:r>
    </w:p>
    <w:p w14:paraId="52545CEA" w14:textId="77777777" w:rsidR="00893157" w:rsidRDefault="00893157" w:rsidP="00893157"/>
    <w:p w14:paraId="097D7113" w14:textId="77777777" w:rsidR="00893157" w:rsidRDefault="00893157" w:rsidP="00893157">
      <w:r>
        <w:t>Safety &amp; Compliance:</w:t>
      </w:r>
    </w:p>
    <w:p w14:paraId="2C67A73E" w14:textId="77777777" w:rsidR="00893157" w:rsidRDefault="00893157" w:rsidP="00893157"/>
    <w:p w14:paraId="1F87B7FD" w14:textId="77777777" w:rsidR="00893157" w:rsidRDefault="00893157" w:rsidP="00893157">
      <w:r>
        <w:t xml:space="preserve">    Safety protocols in place (e.g., operation, refueling)</w:t>
      </w:r>
    </w:p>
    <w:p w14:paraId="34AA1CCF" w14:textId="77777777" w:rsidR="00893157" w:rsidRDefault="00893157" w:rsidP="00893157">
      <w:r>
        <w:t xml:space="preserve">    Safety incidents or near-misses</w:t>
      </w:r>
    </w:p>
    <w:p w14:paraId="7D1FF801" w14:textId="77777777" w:rsidR="00893157" w:rsidRDefault="00893157" w:rsidP="00893157">
      <w:r>
        <w:t xml:space="preserve">    Emissions testing and environmental compliance status</w:t>
      </w:r>
    </w:p>
    <w:p w14:paraId="4E7A3127" w14:textId="77777777" w:rsidR="00893157" w:rsidRDefault="00893157" w:rsidP="00893157"/>
    <w:p w14:paraId="40BC897F" w14:textId="77777777" w:rsidR="00893157" w:rsidRDefault="00893157" w:rsidP="00893157">
      <w:r>
        <w:t>Financial Information:</w:t>
      </w:r>
    </w:p>
    <w:p w14:paraId="1BF3AF4C" w14:textId="77777777" w:rsidR="00893157" w:rsidRDefault="00893157" w:rsidP="00893157"/>
    <w:p w14:paraId="6E98A822" w14:textId="77777777" w:rsidR="00893157" w:rsidRDefault="00893157" w:rsidP="00893157">
      <w:r>
        <w:t xml:space="preserve">    Purchase price</w:t>
      </w:r>
    </w:p>
    <w:p w14:paraId="71772306" w14:textId="77777777" w:rsidR="00893157" w:rsidRDefault="00893157" w:rsidP="00893157">
      <w:r>
        <w:t xml:space="preserve">    Annual maintenance costs</w:t>
      </w:r>
    </w:p>
    <w:p w14:paraId="028794FE" w14:textId="77777777" w:rsidR="00893157" w:rsidRDefault="00893157" w:rsidP="00893157">
      <w:r>
        <w:t xml:space="preserve">   </w:t>
      </w:r>
      <w:commentRangeStart w:id="3"/>
      <w:r>
        <w:t xml:space="preserve"> Fuel costs</w:t>
      </w:r>
      <w:commentRangeEnd w:id="3"/>
      <w:r>
        <w:rPr>
          <w:rStyle w:val="CommentReference"/>
        </w:rPr>
        <w:commentReference w:id="3"/>
      </w:r>
    </w:p>
    <w:p w14:paraId="03E54A9C" w14:textId="7F35494F" w:rsidR="7DD4E0B8" w:rsidRDefault="7DD4E0B8" w:rsidP="43A3C761">
      <w:r>
        <w:t xml:space="preserve"> </w:t>
      </w:r>
      <w:ins w:id="4" w:author="Isahac Esteve" w:date="2023-08-25T07:26:00Z">
        <w:r>
          <w:t xml:space="preserve">   Fuel servicing costs (if not included in the previous point)</w:t>
        </w:r>
      </w:ins>
    </w:p>
    <w:p w14:paraId="1C18AB7E" w14:textId="48163B50" w:rsidR="43A3C761" w:rsidRDefault="43A3C761" w:rsidP="43A3C761"/>
    <w:p w14:paraId="266B98D6" w14:textId="77777777" w:rsidR="00893157" w:rsidRDefault="00893157" w:rsidP="00893157"/>
    <w:p w14:paraId="08D304F1" w14:textId="77777777" w:rsidR="00893157" w:rsidRDefault="00893157" w:rsidP="00893157">
      <w:r>
        <w:t>Documentation &amp; Manuals:</w:t>
      </w:r>
    </w:p>
    <w:p w14:paraId="227148B3" w14:textId="77777777" w:rsidR="00893157" w:rsidRDefault="00893157" w:rsidP="00893157"/>
    <w:p w14:paraId="6EFEC8E0" w14:textId="77777777" w:rsidR="00893157" w:rsidRDefault="00893157" w:rsidP="00893157">
      <w:r>
        <w:t xml:space="preserve">    User manual location (physical/digital)</w:t>
      </w:r>
    </w:p>
    <w:p w14:paraId="3F6D2F03" w14:textId="77777777" w:rsidR="00893157" w:rsidRDefault="00893157" w:rsidP="00893157">
      <w:r>
        <w:t xml:space="preserve">    Maintenance and service logs</w:t>
      </w:r>
    </w:p>
    <w:p w14:paraId="5AB166D2" w14:textId="77777777" w:rsidR="00893157" w:rsidRDefault="00893157" w:rsidP="00893157">
      <w:r>
        <w:t xml:space="preserve">    Warranty details and expiration</w:t>
      </w:r>
    </w:p>
    <w:p w14:paraId="62C2733C" w14:textId="77777777" w:rsidR="00893157" w:rsidRDefault="00893157" w:rsidP="00893157"/>
    <w:p w14:paraId="58CBA2AE" w14:textId="77777777" w:rsidR="00893157" w:rsidRDefault="00893157" w:rsidP="00893157">
      <w:r>
        <w:t>Future Considerations:</w:t>
      </w:r>
    </w:p>
    <w:p w14:paraId="172CDDE8" w14:textId="77777777" w:rsidR="00893157" w:rsidRDefault="00893157" w:rsidP="00893157"/>
    <w:p w14:paraId="2F49C7F4" w14:textId="77777777" w:rsidR="00893157" w:rsidRDefault="00893157" w:rsidP="00893157">
      <w:r>
        <w:t xml:space="preserve">    Recommendations for replacements or upgrades</w:t>
      </w:r>
    </w:p>
    <w:p w14:paraId="3C8897BC" w14:textId="77777777" w:rsidR="00893157" w:rsidRDefault="00893157" w:rsidP="00893157">
      <w:r>
        <w:t xml:space="preserve">    Disposal plans, if nearing end-of-life</w:t>
      </w:r>
    </w:p>
    <w:p w14:paraId="5F31D4B2" w14:textId="77777777" w:rsidR="00893157" w:rsidRDefault="00893157" w:rsidP="00893157"/>
    <w:p w14:paraId="15B9A2DC" w14:textId="77777777" w:rsidR="00893157" w:rsidRDefault="00893157" w:rsidP="00893157">
      <w:r>
        <w:t>Contact Information:</w:t>
      </w:r>
    </w:p>
    <w:p w14:paraId="0DA97E82" w14:textId="77777777" w:rsidR="00893157" w:rsidRDefault="00893157" w:rsidP="00893157"/>
    <w:p w14:paraId="3A66F7A0" w14:textId="77777777" w:rsidR="00893157" w:rsidRDefault="00893157" w:rsidP="00893157">
      <w:r>
        <w:t xml:space="preserve">    Person responsible for the generator (name, position, contact details)</w:t>
      </w:r>
    </w:p>
    <w:p w14:paraId="1B368A05" w14:textId="77777777" w:rsidR="00893157" w:rsidRDefault="00893157" w:rsidP="00893157">
      <w:r>
        <w:t xml:space="preserve">    Emergency contact for generator issues</w:t>
      </w:r>
    </w:p>
    <w:p w14:paraId="1659B3F1" w14:textId="77777777" w:rsidR="00893157" w:rsidRDefault="00893157" w:rsidP="00893157"/>
    <w:p w14:paraId="0A58DB07" w14:textId="77777777" w:rsidR="00893157" w:rsidRDefault="00893157" w:rsidP="00893157">
      <w:r>
        <w:t>Additional Notes:</w:t>
      </w:r>
    </w:p>
    <w:p w14:paraId="0DD7510C" w14:textId="77777777" w:rsidR="00893157" w:rsidRDefault="00893157" w:rsidP="00893157"/>
    <w:p w14:paraId="184CE100" w14:textId="77777777" w:rsidR="00893157" w:rsidRDefault="00893157" w:rsidP="00893157">
      <w:r>
        <w:t xml:space="preserve">    Any specific configurations or settings</w:t>
      </w:r>
    </w:p>
    <w:p w14:paraId="586073D9" w14:textId="77777777" w:rsidR="00893157" w:rsidRDefault="00893157" w:rsidP="00893157">
      <w:r>
        <w:t xml:space="preserve">    Auxiliary systems connected (e.g., Automatic Transfer Switches, UPS)</w:t>
      </w:r>
    </w:p>
    <w:p w14:paraId="13E3D9E2" w14:textId="0749242D" w:rsidR="00893157" w:rsidRDefault="00893157" w:rsidP="00893157">
      <w:r>
        <w:t xml:space="preserve">    Backup generators and their details</w:t>
      </w:r>
    </w:p>
    <w:sectPr w:rsidR="00893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Timothy Whitaker" w:date="2023-08-24T12:16:00Z" w:initials="TW">
    <w:p w14:paraId="558202E0" w14:textId="00FFD956" w:rsidR="62E0B104" w:rsidRDefault="62E0B104">
      <w:r>
        <w:t>this will be tricky to obtain i think , but we can make some assumptions if we have accurate run hours and fuel consumption/or green box data set.</w:t>
      </w:r>
      <w:r>
        <w:annotationRef/>
      </w:r>
    </w:p>
  </w:comment>
  <w:comment w:id="1" w:author="Isahac Esteve" w:date="2023-08-25T10:25:00Z" w:initials="IE">
    <w:p w14:paraId="3F9D8374" w14:textId="16F89B93" w:rsidR="6E773440" w:rsidRDefault="6E773440">
      <w:pPr>
        <w:pStyle w:val="CommentText"/>
      </w:pPr>
      <w:r>
        <w:t>without the figure from the generator management pad or comparing runing hours + genset capacity vs load (from a metering) difficult to have it</w:t>
      </w:r>
      <w:r>
        <w:rPr>
          <w:rStyle w:val="CommentReference"/>
        </w:rPr>
        <w:annotationRef/>
      </w:r>
    </w:p>
  </w:comment>
  <w:comment w:id="2" w:author="Timothy Whitaker" w:date="2023-08-24T12:17:00Z" w:initials="TW">
    <w:p w14:paraId="22EBBDCF" w14:textId="6E174222" w:rsidR="62E0B104" w:rsidRDefault="62E0B104">
      <w:r>
        <w:t xml:space="preserve">photo of maintenance log book? </w:t>
      </w:r>
      <w:r>
        <w:annotationRef/>
      </w:r>
    </w:p>
  </w:comment>
  <w:comment w:id="3" w:author="Timothy Whitaker" w:date="2023-08-24T12:18:00Z" w:initials="TW">
    <w:p w14:paraId="025B4D60" w14:textId="41A36B37" w:rsidR="62E0B104" w:rsidRDefault="62E0B104">
      <w:r>
        <w:t xml:space="preserve">and usage....would be good to have both price and quaintiy,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58202E0" w15:done="0"/>
  <w15:commentEx w15:paraId="3F9D8374" w15:paraIdParent="558202E0" w15:done="0"/>
  <w15:commentEx w15:paraId="22EBBDCF" w15:done="0"/>
  <w15:commentEx w15:paraId="025B4D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6040BE6" w16cex:dateUtc="2023-08-24T10:16:00Z"/>
  <w16cex:commentExtensible w16cex:durableId="60484C6E" w16cex:dateUtc="2023-08-25T07:25:00Z"/>
  <w16cex:commentExtensible w16cex:durableId="4689BAE6" w16cex:dateUtc="2023-08-24T10:17:00Z"/>
  <w16cex:commentExtensible w16cex:durableId="34E32007" w16cex:dateUtc="2023-08-24T1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58202E0" w16cid:durableId="46040BE6"/>
  <w16cid:commentId w16cid:paraId="3F9D8374" w16cid:durableId="60484C6E"/>
  <w16cid:commentId w16cid:paraId="22EBBDCF" w16cid:durableId="4689BAE6"/>
  <w16cid:commentId w16cid:paraId="025B4D60" w16cid:durableId="34E320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Timothy Whitaker">
    <w15:presenceInfo w15:providerId="AD" w15:userId="S::whitaker@unhcr.org::922e7883-a490-4270-bc65-f45791890310"/>
  </w15:person>
  <w15:person w15:author="Isahac Esteve">
    <w15:presenceInfo w15:providerId="AD" w15:userId="S::esteve@unhcr.org::bdbd9353-1359-464a-8086-5d983b9033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57"/>
    <w:rsid w:val="00327A45"/>
    <w:rsid w:val="007464E2"/>
    <w:rsid w:val="00893157"/>
    <w:rsid w:val="00916456"/>
    <w:rsid w:val="1A5BBDA6"/>
    <w:rsid w:val="366ADE6C"/>
    <w:rsid w:val="43A3C761"/>
    <w:rsid w:val="62E0B104"/>
    <w:rsid w:val="6E773440"/>
    <w:rsid w:val="74907A20"/>
    <w:rsid w:val="78A4E087"/>
    <w:rsid w:val="7DD4E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C2E4"/>
  <w15:chartTrackingRefBased/>
  <w15:docId w15:val="{EF3D97BB-82FA-4411-ADCE-8DDA7854D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50ABCEFE04E4F81F2FF355B5D3A72" ma:contentTypeVersion="18" ma:contentTypeDescription="Create a new document." ma:contentTypeScope="" ma:versionID="c4fbf0553577fb8bea420e2142f9add2">
  <xsd:schema xmlns:xsd="http://www.w3.org/2001/XMLSchema" xmlns:xs="http://www.w3.org/2001/XMLSchema" xmlns:p="http://schemas.microsoft.com/office/2006/metadata/properties" xmlns:ns2="275848a0-c1ca-4a5e-8d43-94d4f8137f47" xmlns:ns3="0f5832fc-360e-4f5c-a190-e0499fab6bfe" targetNamespace="http://schemas.microsoft.com/office/2006/metadata/properties" ma:root="true" ma:fieldsID="fd54e855f3815561d97cebadeb96de36" ns2:_="" ns3:_="">
    <xsd:import namespace="275848a0-c1ca-4a5e-8d43-94d4f8137f47"/>
    <xsd:import namespace="0f5832fc-360e-4f5c-a190-e0499fab6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5848a0-c1ca-4a5e-8d43-94d4f8137f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5f3f4cc-79b9-4d17-b8fa-dd7577b1fb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5832fc-360e-4f5c-a190-e0499fab6bf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fb13d1e-007e-4a52-a0e8-e1a9a7cbcf50}" ma:internalName="TaxCatchAll" ma:showField="CatchAllData" ma:web="0f5832fc-360e-4f5c-a190-e0499fab6b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75848a0-c1ca-4a5e-8d43-94d4f8137f47">
      <Terms xmlns="http://schemas.microsoft.com/office/infopath/2007/PartnerControls"/>
    </lcf76f155ced4ddcb4097134ff3c332f>
    <TaxCatchAll xmlns="0f5832fc-360e-4f5c-a190-e0499fab6bfe" xsi:nil="true"/>
  </documentManagement>
</p:properties>
</file>

<file path=customXml/itemProps1.xml><?xml version="1.0" encoding="utf-8"?>
<ds:datastoreItem xmlns:ds="http://schemas.openxmlformats.org/officeDocument/2006/customXml" ds:itemID="{BA86070D-1A09-4B26-9382-6A478E6D81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6C357A-B11F-44BB-A70A-353A18D9D743}"/>
</file>

<file path=customXml/itemProps3.xml><?xml version="1.0" encoding="utf-8"?>
<ds:datastoreItem xmlns:ds="http://schemas.openxmlformats.org/officeDocument/2006/customXml" ds:itemID="{07AB195C-8D8D-41DB-8F3D-A0ED437FCF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4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Whitaker</dc:creator>
  <cp:keywords/>
  <dc:description/>
  <cp:lastModifiedBy>Isahac Esteve</cp:lastModifiedBy>
  <cp:revision>4</cp:revision>
  <dcterms:created xsi:type="dcterms:W3CDTF">2023-08-24T09:48:00Z</dcterms:created>
  <dcterms:modified xsi:type="dcterms:W3CDTF">2023-08-25T07:26:00Z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0x010100E7250ABCEFE04E4F81F2FF355B5D3A72</vt:lpwstr>
  </property>
</Properties>
</file>